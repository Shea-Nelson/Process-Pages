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40E2" w:rsidRDefault="00D91661">
      <w:pPr>
        <w:rPr>
          <w:b/>
          <w:u w:val="single"/>
        </w:rPr>
      </w:pPr>
      <w:r w:rsidRPr="00D91661">
        <w:rPr>
          <w:b/>
          <w:u w:val="single"/>
        </w:rPr>
        <w:t xml:space="preserve">Purpose for Main </w:t>
      </w:r>
      <w:r w:rsidR="006C0144">
        <w:rPr>
          <w:b/>
          <w:u w:val="single"/>
        </w:rPr>
        <w:t xml:space="preserve">Process </w:t>
      </w:r>
      <w:r w:rsidRPr="00D91661">
        <w:rPr>
          <w:b/>
          <w:u w:val="single"/>
        </w:rPr>
        <w:t>Pages</w:t>
      </w:r>
    </w:p>
    <w:p w:rsidR="00221CC1" w:rsidRPr="00221CC1" w:rsidRDefault="00221CC1"/>
    <w:p w:rsidR="00D91661" w:rsidRPr="00D91661" w:rsidRDefault="00D91661">
      <w:pPr>
        <w:rPr>
          <w:b/>
        </w:rPr>
      </w:pPr>
      <w:r w:rsidRPr="00D91661">
        <w:rPr>
          <w:b/>
        </w:rPr>
        <w:t>Account Management</w:t>
      </w:r>
    </w:p>
    <w:p w:rsidR="00221CC1" w:rsidRPr="00221CC1" w:rsidRDefault="00221CC1">
      <w:pPr>
        <w:rPr>
          <w:u w:val="single"/>
        </w:rPr>
      </w:pPr>
      <w:r w:rsidRPr="00221CC1">
        <w:rPr>
          <w:u w:val="single"/>
        </w:rPr>
        <w:t>Purpose</w:t>
      </w:r>
    </w:p>
    <w:p w:rsidR="002254F6" w:rsidRDefault="00232314">
      <w:pPr>
        <w:rPr>
          <w:ins w:id="0" w:author="Grace Reeves" w:date="2016-12-30T15:35:00Z"/>
        </w:rPr>
      </w:pPr>
      <w:del w:id="1" w:author="Grace Reeves" w:date="2016-12-30T15:20:00Z">
        <w:r w:rsidDel="00E474AC">
          <w:delText xml:space="preserve">The </w:delText>
        </w:r>
        <w:r w:rsidR="00D91661" w:rsidRPr="00D91661" w:rsidDel="00E474AC">
          <w:delText>two main functions</w:delText>
        </w:r>
        <w:r w:rsidDel="00E474AC">
          <w:delText xml:space="preserve"> of </w:delText>
        </w:r>
      </w:del>
      <w:r>
        <w:t xml:space="preserve">Account Management </w:t>
      </w:r>
      <w:ins w:id="2" w:author="Grace Reeves" w:date="2016-12-30T15:35:00Z">
        <w:r w:rsidR="002254F6">
          <w:t>ensures</w:t>
        </w:r>
      </w:ins>
      <w:ins w:id="3" w:author="Grace Reeves" w:date="2016-12-30T15:32:00Z">
        <w:r w:rsidR="002254F6">
          <w:t xml:space="preserve"> the </w:t>
        </w:r>
      </w:ins>
      <w:ins w:id="4" w:author="Grace Reeves" w:date="2016-12-30T15:21:00Z">
        <w:r w:rsidR="00E474AC">
          <w:t>regis</w:t>
        </w:r>
      </w:ins>
      <w:ins w:id="5" w:author="Grace Reeves" w:date="2016-12-30T15:32:00Z">
        <w:r w:rsidR="002254F6">
          <w:t>t</w:t>
        </w:r>
      </w:ins>
      <w:ins w:id="6" w:author="Grace Reeves" w:date="2016-12-30T15:33:00Z">
        <w:r w:rsidR="002254F6">
          <w:t xml:space="preserve">ration </w:t>
        </w:r>
      </w:ins>
      <w:ins w:id="7" w:author="Grace Reeves" w:date="2016-12-30T15:21:00Z">
        <w:r w:rsidR="00E474AC">
          <w:t xml:space="preserve">and maintenance of </w:t>
        </w:r>
      </w:ins>
      <w:ins w:id="8" w:author="Grace Reeves" w:date="2016-12-30T15:22:00Z">
        <w:r w:rsidR="00E474AC">
          <w:t xml:space="preserve">taxpayer and employer </w:t>
        </w:r>
      </w:ins>
      <w:ins w:id="9" w:author="Grace Reeves" w:date="2016-12-30T15:21:00Z">
        <w:r w:rsidR="00E474AC">
          <w:t xml:space="preserve">accounts. The two sub-processes </w:t>
        </w:r>
      </w:ins>
      <w:r>
        <w:t>are</w:t>
      </w:r>
      <w:r w:rsidR="00ED413B">
        <w:t>:</w:t>
      </w:r>
      <w:r w:rsidR="00D91661" w:rsidRPr="00D91661">
        <w:t xml:space="preserve"> Account Creation and Social Data Update. </w:t>
      </w:r>
      <w:r w:rsidR="00834AC6">
        <w:t xml:space="preserve"> </w:t>
      </w:r>
    </w:p>
    <w:p w:rsidR="00F67135" w:rsidRDefault="00D91661">
      <w:pPr>
        <w:rPr>
          <w:ins w:id="10" w:author="Grace Reeves" w:date="2017-01-03T17:02:00Z"/>
        </w:rPr>
      </w:pPr>
      <w:r w:rsidRPr="00D91661">
        <w:t xml:space="preserve">Account Creation </w:t>
      </w:r>
      <w:ins w:id="11" w:author="Grace Reeves" w:date="2016-12-30T15:56:00Z">
        <w:r w:rsidR="003B7D79">
          <w:t xml:space="preserve">performs </w:t>
        </w:r>
      </w:ins>
      <w:del w:id="12" w:author="Grace Reeves" w:date="2016-12-30T15:56:00Z">
        <w:r w:rsidRPr="00D91661" w:rsidDel="003B7D79">
          <w:delText xml:space="preserve">consists of </w:delText>
        </w:r>
      </w:del>
      <w:r w:rsidRPr="00D91661">
        <w:t>registration activities</w:t>
      </w:r>
      <w:ins w:id="13" w:author="Grace Reeves" w:date="2016-12-30T15:55:00Z">
        <w:r w:rsidR="005E4D61">
          <w:t xml:space="preserve"> needed</w:t>
        </w:r>
      </w:ins>
      <w:r w:rsidRPr="00D91661">
        <w:t xml:space="preserve"> </w:t>
      </w:r>
      <w:ins w:id="14" w:author="Grace Reeves" w:date="2016-12-30T15:25:00Z">
        <w:r w:rsidR="00E474AC">
          <w:t>to</w:t>
        </w:r>
      </w:ins>
      <w:ins w:id="15" w:author="Grace Reeves" w:date="2016-12-30T15:23:00Z">
        <w:r w:rsidR="00E474AC">
          <w:t xml:space="preserve"> </w:t>
        </w:r>
      </w:ins>
      <w:del w:id="16" w:author="Grace Reeves" w:date="2016-12-30T15:24:00Z">
        <w:r w:rsidRPr="00D91661" w:rsidDel="00E474AC">
          <w:delText>involving the creation of</w:delText>
        </w:r>
      </w:del>
      <w:ins w:id="17" w:author="Grace Reeves" w:date="2016-12-30T15:24:00Z">
        <w:r w:rsidR="00E474AC">
          <w:t>creat</w:t>
        </w:r>
      </w:ins>
      <w:ins w:id="18" w:author="Grace Reeves" w:date="2016-12-30T15:25:00Z">
        <w:r w:rsidR="00E474AC">
          <w:t>e</w:t>
        </w:r>
      </w:ins>
      <w:r w:rsidRPr="00D91661">
        <w:t xml:space="preserve"> taxpayer</w:t>
      </w:r>
      <w:r w:rsidR="00ED413B">
        <w:t xml:space="preserve"> or </w:t>
      </w:r>
      <w:r w:rsidRPr="00D91661">
        <w:t xml:space="preserve">employer accounts for entities subject to tax laws in Florida. </w:t>
      </w:r>
      <w:r w:rsidR="00834AC6">
        <w:t xml:space="preserve"> </w:t>
      </w:r>
    </w:p>
    <w:p w:rsidR="00D91661" w:rsidRDefault="00D91661">
      <w:r w:rsidRPr="00D91661">
        <w:t xml:space="preserve">Social Data Update </w:t>
      </w:r>
      <w:del w:id="19" w:author="Grace Reeves" w:date="2016-12-30T15:57:00Z">
        <w:r w:rsidRPr="00D91661" w:rsidDel="003B7D79">
          <w:delText xml:space="preserve">consists of activities </w:delText>
        </w:r>
        <w:r w:rsidR="00834AC6" w:rsidDel="003B7D79">
          <w:delText>for</w:delText>
        </w:r>
        <w:r w:rsidRPr="00D91661" w:rsidDel="003B7D79">
          <w:delText xml:space="preserve"> </w:delText>
        </w:r>
      </w:del>
      <w:r w:rsidRPr="00D91661">
        <w:t>maintain</w:t>
      </w:r>
      <w:del w:id="20" w:author="Grace Reeves" w:date="2016-12-30T15:57:00Z">
        <w:r w:rsidRPr="00D91661" w:rsidDel="003B7D79">
          <w:delText>ing</w:delText>
        </w:r>
      </w:del>
      <w:ins w:id="21" w:author="Grace Reeves" w:date="2016-12-30T15:57:00Z">
        <w:r w:rsidR="003B7D79">
          <w:t>s</w:t>
        </w:r>
      </w:ins>
      <w:r w:rsidRPr="00D91661">
        <w:t xml:space="preserve"> and updat</w:t>
      </w:r>
      <w:ins w:id="22" w:author="Grace Reeves" w:date="2016-12-30T15:57:00Z">
        <w:r w:rsidR="003B7D79">
          <w:t>es</w:t>
        </w:r>
      </w:ins>
      <w:del w:id="23" w:author="Grace Reeves" w:date="2016-12-30T15:57:00Z">
        <w:r w:rsidRPr="00D91661" w:rsidDel="003B7D79">
          <w:delText>ing</w:delText>
        </w:r>
      </w:del>
      <w:r w:rsidRPr="00D91661">
        <w:t xml:space="preserve"> taxpayer</w:t>
      </w:r>
      <w:r w:rsidR="00ED413B">
        <w:t xml:space="preserve"> or </w:t>
      </w:r>
      <w:r w:rsidRPr="00D91661">
        <w:t>employer accounts.</w:t>
      </w:r>
    </w:p>
    <w:p w:rsidR="00221CC1" w:rsidRPr="00221CC1" w:rsidRDefault="00221CC1">
      <w:pPr>
        <w:rPr>
          <w:u w:val="single"/>
        </w:rPr>
      </w:pPr>
      <w:r w:rsidRPr="00221CC1">
        <w:rPr>
          <w:u w:val="single"/>
        </w:rPr>
        <w:t>Goal</w:t>
      </w:r>
    </w:p>
    <w:p w:rsidR="00221CC1" w:rsidRDefault="00221CC1">
      <w:r w:rsidRPr="00221CC1">
        <w:t>Increase the percentage of taxpayer</w:t>
      </w:r>
      <w:r w:rsidR="00ED413B">
        <w:t xml:space="preserve"> or e</w:t>
      </w:r>
      <w:r w:rsidRPr="00221CC1">
        <w:t>mployer accounts timely and accurately created and updated.</w:t>
      </w:r>
    </w:p>
    <w:p w:rsidR="00221CC1" w:rsidRDefault="00221CC1"/>
    <w:p w:rsidR="00D91661" w:rsidRPr="00D91661" w:rsidRDefault="00D91661">
      <w:pPr>
        <w:rPr>
          <w:b/>
        </w:rPr>
      </w:pPr>
      <w:r w:rsidRPr="00D91661">
        <w:rPr>
          <w:b/>
        </w:rPr>
        <w:t>Return and Revenue Processing</w:t>
      </w:r>
    </w:p>
    <w:p w:rsidR="00221CC1" w:rsidRPr="00221CC1" w:rsidRDefault="00221CC1">
      <w:pPr>
        <w:rPr>
          <w:u w:val="single"/>
        </w:rPr>
      </w:pPr>
      <w:r w:rsidRPr="00221CC1">
        <w:rPr>
          <w:u w:val="single"/>
        </w:rPr>
        <w:t>Purpose</w:t>
      </w:r>
    </w:p>
    <w:p w:rsidR="00D91661" w:rsidRDefault="006B3F18">
      <w:pPr>
        <w:rPr>
          <w:ins w:id="24" w:author="Grace Reeves" w:date="2017-01-03T17:16:00Z"/>
        </w:rPr>
      </w:pPr>
      <w:del w:id="25" w:author="Grace Reeves" w:date="2016-12-30T15:18:00Z">
        <w:r w:rsidDel="00E474AC">
          <w:delText xml:space="preserve">The purpose of </w:delText>
        </w:r>
      </w:del>
      <w:r w:rsidR="00232314">
        <w:t xml:space="preserve">Return and Revenue Processing </w:t>
      </w:r>
      <w:del w:id="26" w:author="Grace Reeves" w:date="2016-12-30T15:25:00Z">
        <w:r w:rsidDel="00E474AC">
          <w:delText xml:space="preserve">is to </w:delText>
        </w:r>
      </w:del>
      <w:r w:rsidR="00D91661" w:rsidRPr="00D91661">
        <w:t>deposit</w:t>
      </w:r>
      <w:ins w:id="27" w:author="Grace Reeves" w:date="2016-12-30T15:25:00Z">
        <w:r w:rsidR="00E474AC">
          <w:t>s</w:t>
        </w:r>
      </w:ins>
      <w:r w:rsidR="00D91661" w:rsidRPr="00D91661">
        <w:t xml:space="preserve"> and</w:t>
      </w:r>
      <w:r w:rsidR="00232314">
        <w:t xml:space="preserve"> </w:t>
      </w:r>
      <w:r w:rsidR="00D91661" w:rsidRPr="00D91661">
        <w:t>account</w:t>
      </w:r>
      <w:ins w:id="28" w:author="Grace Reeves" w:date="2016-12-30T15:25:00Z">
        <w:r w:rsidR="00E474AC">
          <w:t>s</w:t>
        </w:r>
      </w:ins>
      <w:r w:rsidR="00D91661" w:rsidRPr="00D91661">
        <w:t xml:space="preserve"> for revenues</w:t>
      </w:r>
      <w:r w:rsidR="00C34E69">
        <w:t xml:space="preserve"> in a timely and accurate manner</w:t>
      </w:r>
      <w:r w:rsidR="00D91661" w:rsidRPr="00D91661">
        <w:t xml:space="preserve">, </w:t>
      </w:r>
      <w:del w:id="29" w:author="Grace Reeves" w:date="2016-12-30T15:25:00Z">
        <w:r w:rsidDel="00E474AC">
          <w:delText xml:space="preserve">to </w:delText>
        </w:r>
      </w:del>
      <w:r w:rsidR="00D91661" w:rsidRPr="00D91661">
        <w:t>receive</w:t>
      </w:r>
      <w:ins w:id="30" w:author="Grace Reeves" w:date="2016-12-30T15:25:00Z">
        <w:r w:rsidR="00E474AC">
          <w:t>s</w:t>
        </w:r>
      </w:ins>
      <w:r w:rsidR="00D91661" w:rsidRPr="00D91661">
        <w:t xml:space="preserve"> electronic representations of tax</w:t>
      </w:r>
      <w:r w:rsidR="00834AC6">
        <w:t>-</w:t>
      </w:r>
      <w:r w:rsidR="00D91661" w:rsidRPr="00D91661">
        <w:t>related documents</w:t>
      </w:r>
      <w:r w:rsidR="00232314">
        <w:t>,</w:t>
      </w:r>
      <w:r w:rsidR="00221CC1">
        <w:t xml:space="preserve"> </w:t>
      </w:r>
      <w:del w:id="31" w:author="Grace Reeves" w:date="2016-12-30T15:25:00Z">
        <w:r w:rsidDel="00E474AC">
          <w:delText xml:space="preserve">to </w:delText>
        </w:r>
      </w:del>
      <w:r w:rsidR="00D91661" w:rsidRPr="00D91661">
        <w:t>convert</w:t>
      </w:r>
      <w:ins w:id="32" w:author="Grace Reeves" w:date="2016-12-30T15:25:00Z">
        <w:r w:rsidR="00E474AC">
          <w:t>s</w:t>
        </w:r>
      </w:ins>
      <w:r w:rsidR="00D91661" w:rsidRPr="00D91661">
        <w:t xml:space="preserve"> paper documents to electronic media</w:t>
      </w:r>
      <w:r w:rsidR="00834AC6">
        <w:t xml:space="preserve">, </w:t>
      </w:r>
      <w:del w:id="33" w:author="Grace Reeves" w:date="2016-12-30T15:25:00Z">
        <w:r w:rsidDel="00E474AC">
          <w:delText xml:space="preserve">to </w:delText>
        </w:r>
      </w:del>
      <w:r w:rsidR="006B5B7C">
        <w:t>verif</w:t>
      </w:r>
      <w:del w:id="34" w:author="Grace Reeves" w:date="2016-12-30T15:25:00Z">
        <w:r w:rsidDel="00E474AC">
          <w:delText>y</w:delText>
        </w:r>
      </w:del>
      <w:ins w:id="35" w:author="Grace Reeves" w:date="2016-12-30T15:25:00Z">
        <w:r w:rsidR="00E474AC">
          <w:t>ies</w:t>
        </w:r>
      </w:ins>
      <w:r w:rsidR="006B5B7C">
        <w:t xml:space="preserve"> the accuracy and intent of taxpayer filed return data, and </w:t>
      </w:r>
      <w:del w:id="36" w:author="Grace Reeves" w:date="2016-12-30T15:25:00Z">
        <w:r w:rsidDel="00E474AC">
          <w:delText>to</w:delText>
        </w:r>
      </w:del>
      <w:r>
        <w:t xml:space="preserve"> </w:t>
      </w:r>
      <w:r w:rsidR="006B5B7C">
        <w:t>ensure</w:t>
      </w:r>
      <w:ins w:id="37" w:author="Grace Reeves" w:date="2016-12-30T15:26:00Z">
        <w:r w:rsidR="00E474AC">
          <w:t>s</w:t>
        </w:r>
      </w:ins>
      <w:r w:rsidR="006B5B7C">
        <w:t xml:space="preserve"> an accurate local government deposit</w:t>
      </w:r>
      <w:r w:rsidR="00D91661" w:rsidRPr="00D91661">
        <w:t>.</w:t>
      </w:r>
      <w:r w:rsidR="00232314" w:rsidRPr="00232314">
        <w:t xml:space="preserve"> </w:t>
      </w:r>
      <w:r w:rsidR="006B5B7C">
        <w:t xml:space="preserve"> </w:t>
      </w:r>
      <w:ins w:id="38" w:author="Grace Reeves" w:date="2016-12-30T15:32:00Z">
        <w:r w:rsidR="002254F6">
          <w:t xml:space="preserve">The </w:t>
        </w:r>
      </w:ins>
      <w:del w:id="39" w:author="Grace Reeves" w:date="2016-12-30T15:32:00Z">
        <w:r w:rsidR="00232314" w:rsidRPr="00D91661" w:rsidDel="002254F6">
          <w:delText xml:space="preserve">This process consists of </w:delText>
        </w:r>
      </w:del>
      <w:r w:rsidR="006B5B7C">
        <w:t>four sub-processes</w:t>
      </w:r>
      <w:ins w:id="40" w:author="Grace Reeves" w:date="2016-12-30T15:32:00Z">
        <w:r w:rsidR="002254F6">
          <w:t xml:space="preserve"> are</w:t>
        </w:r>
      </w:ins>
      <w:r w:rsidR="006B5B7C">
        <w:t xml:space="preserve">: </w:t>
      </w:r>
      <w:r w:rsidR="00232314" w:rsidRPr="00D91661">
        <w:t>Revenue Processing, Document Processing, Data Capture</w:t>
      </w:r>
      <w:r w:rsidR="006B5B7C">
        <w:t>, and Return Reconciliation</w:t>
      </w:r>
      <w:r w:rsidR="00232314" w:rsidRPr="00D91661">
        <w:t>.</w:t>
      </w:r>
    </w:p>
    <w:p w:rsidR="0050579D" w:rsidRDefault="0050579D">
      <w:pPr>
        <w:rPr>
          <w:ins w:id="41" w:author="Grace Reeves" w:date="2017-01-03T17:18:00Z"/>
        </w:rPr>
      </w:pPr>
      <w:ins w:id="42" w:author="Grace Reeves" w:date="2017-01-03T17:16:00Z">
        <w:r>
          <w:t xml:space="preserve">Revenue </w:t>
        </w:r>
      </w:ins>
      <w:ins w:id="43" w:author="Grace Reeves" w:date="2017-01-03T17:17:00Z">
        <w:r w:rsidR="00200B10">
          <w:t xml:space="preserve">Processing deposits electronic </w:t>
        </w:r>
      </w:ins>
      <w:ins w:id="44" w:author="Grace Reeves" w:date="2017-01-03T17:18:00Z">
        <w:r w:rsidR="00200B10">
          <w:t xml:space="preserve">revenue </w:t>
        </w:r>
      </w:ins>
      <w:ins w:id="45" w:author="Grace Reeves" w:date="2017-01-03T17:17:00Z">
        <w:r w:rsidR="00200B10">
          <w:t>and physical payments into the State Treasury</w:t>
        </w:r>
      </w:ins>
      <w:ins w:id="46" w:author="Grace Reeves" w:date="2017-01-03T17:18:00Z">
        <w:r w:rsidR="00200B10">
          <w:t>.</w:t>
        </w:r>
      </w:ins>
    </w:p>
    <w:p w:rsidR="00200B10" w:rsidRDefault="00200B10">
      <w:pPr>
        <w:rPr>
          <w:ins w:id="47" w:author="Grace Reeves" w:date="2017-01-03T17:20:00Z"/>
        </w:rPr>
      </w:pPr>
      <w:ins w:id="48" w:author="Grace Reeves" w:date="2017-01-03T17:18:00Z">
        <w:r>
          <w:t xml:space="preserve">Document Processing </w:t>
        </w:r>
      </w:ins>
      <w:ins w:id="49" w:author="Grace Reeves" w:date="2017-01-03T17:21:00Z">
        <w:r>
          <w:t xml:space="preserve">prepares </w:t>
        </w:r>
      </w:ins>
      <w:ins w:id="50" w:author="Grace Reeves" w:date="2017-01-03T17:22:00Z">
        <w:r>
          <w:t xml:space="preserve">paper </w:t>
        </w:r>
      </w:ins>
      <w:ins w:id="51" w:author="Grace Reeves" w:date="2017-01-03T17:21:00Z">
        <w:r>
          <w:t xml:space="preserve">documents for conversion to allow data </w:t>
        </w:r>
      </w:ins>
      <w:ins w:id="52" w:author="Grace Reeves" w:date="2017-01-03T17:19:00Z">
        <w:r>
          <w:t xml:space="preserve">capture from tax returns and other documents, makes documents available to users and </w:t>
        </w:r>
      </w:ins>
      <w:ins w:id="53" w:author="Grace Reeves" w:date="2017-01-03T17:20:00Z">
        <w:r>
          <w:t>archives documents for future reference.</w:t>
        </w:r>
      </w:ins>
    </w:p>
    <w:p w:rsidR="00200B10" w:rsidRDefault="00200B10">
      <w:pPr>
        <w:rPr>
          <w:ins w:id="54" w:author="Grace Reeves" w:date="2017-01-03T17:22:00Z"/>
        </w:rPr>
      </w:pPr>
      <w:ins w:id="55" w:author="Grace Reeves" w:date="2017-01-03T17:20:00Z">
        <w:r>
          <w:t xml:space="preserve">Data Capture </w:t>
        </w:r>
      </w:ins>
      <w:ins w:id="56" w:author="Grace Reeves" w:date="2017-01-03T17:22:00Z">
        <w:r>
          <w:t>creates and processes an electronic record of tax return information and uploads it to SUNTAX to support the related tax payment and determine compliance.</w:t>
        </w:r>
      </w:ins>
    </w:p>
    <w:p w:rsidR="00200B10" w:rsidRDefault="00200B10">
      <w:ins w:id="57" w:author="Grace Reeves" w:date="2017-01-03T17:23:00Z">
        <w:r>
          <w:t>Return Reconciliation verifies the accuracy and intent of tax return data to ensure accurate distribution and taxpayer filing history.</w:t>
        </w:r>
      </w:ins>
      <w:bookmarkStart w:id="58" w:name="_GoBack"/>
      <w:bookmarkEnd w:id="58"/>
    </w:p>
    <w:p w:rsidR="00221CC1" w:rsidRPr="00221CC1" w:rsidRDefault="00221CC1">
      <w:pPr>
        <w:rPr>
          <w:u w:val="single"/>
        </w:rPr>
      </w:pPr>
      <w:r>
        <w:rPr>
          <w:u w:val="single"/>
        </w:rPr>
        <w:t>Goal</w:t>
      </w:r>
    </w:p>
    <w:p w:rsidR="00221CC1" w:rsidRDefault="00221CC1">
      <w:r w:rsidRPr="00221CC1">
        <w:t>Increase the percent of returns and remittances processed timely and accurately</w:t>
      </w:r>
      <w:r>
        <w:t>.</w:t>
      </w:r>
    </w:p>
    <w:p w:rsidR="00221CC1" w:rsidRDefault="00221CC1"/>
    <w:p w:rsidR="00D91661" w:rsidRPr="00D91661" w:rsidRDefault="00D91661">
      <w:pPr>
        <w:rPr>
          <w:b/>
        </w:rPr>
      </w:pPr>
      <w:r w:rsidRPr="00D91661">
        <w:rPr>
          <w:b/>
        </w:rPr>
        <w:t>Refunds and Distribution</w:t>
      </w:r>
    </w:p>
    <w:p w:rsidR="00221CC1" w:rsidRPr="00221CC1" w:rsidRDefault="00221CC1">
      <w:pPr>
        <w:rPr>
          <w:u w:val="single"/>
        </w:rPr>
      </w:pPr>
      <w:r w:rsidRPr="00221CC1">
        <w:rPr>
          <w:u w:val="single"/>
        </w:rPr>
        <w:t>Purpose</w:t>
      </w:r>
    </w:p>
    <w:p w:rsidR="00A70628" w:rsidRDefault="00A70628">
      <w:del w:id="59" w:author="Grace Reeves" w:date="2016-12-30T15:26:00Z">
        <w:r w:rsidDel="00E474AC">
          <w:delText>T</w:delText>
        </w:r>
        <w:r w:rsidR="00833414" w:rsidDel="00E474AC">
          <w:delText xml:space="preserve">he </w:delText>
        </w:r>
        <w:r w:rsidDel="00E474AC">
          <w:delText xml:space="preserve">two functions of the </w:delText>
        </w:r>
      </w:del>
      <w:r>
        <w:t xml:space="preserve">Refunds and Distribution </w:t>
      </w:r>
      <w:del w:id="60" w:author="Grace Reeves" w:date="2016-12-30T15:53:00Z">
        <w:r w:rsidDel="001C5CEA">
          <w:delText xml:space="preserve">process </w:delText>
        </w:r>
      </w:del>
      <w:ins w:id="61" w:author="Grace Reeves" w:date="2016-12-30T15:27:00Z">
        <w:r w:rsidR="002254F6">
          <w:t>distributes and reconciles funds and processes refunds</w:t>
        </w:r>
      </w:ins>
      <w:ins w:id="62" w:author="Grace Reeves" w:date="2016-12-30T15:30:00Z">
        <w:r w:rsidR="002254F6">
          <w:t xml:space="preserve"> or credits of overpayments</w:t>
        </w:r>
      </w:ins>
      <w:ins w:id="63" w:author="Grace Reeves" w:date="2016-12-30T15:27:00Z">
        <w:r w:rsidR="002254F6">
          <w:t>.  The two sub-process</w:t>
        </w:r>
      </w:ins>
      <w:ins w:id="64" w:author="Grace Reeves" w:date="2016-12-30T15:31:00Z">
        <w:r w:rsidR="002254F6">
          <w:t>es</w:t>
        </w:r>
      </w:ins>
      <w:ins w:id="65" w:author="Grace Reeves" w:date="2016-12-30T15:27:00Z">
        <w:r w:rsidR="002254F6">
          <w:t xml:space="preserve"> </w:t>
        </w:r>
      </w:ins>
      <w:r>
        <w:t>are</w:t>
      </w:r>
      <w:ins w:id="66" w:author="Grace Reeves" w:date="2016-12-30T15:28:00Z">
        <w:r w:rsidR="002254F6">
          <w:t>:</w:t>
        </w:r>
      </w:ins>
      <w:r>
        <w:t xml:space="preserve"> Fund Distribution/Reconciliation and Refunds Determination.</w:t>
      </w:r>
    </w:p>
    <w:p w:rsidR="00D91661" w:rsidRDefault="00A70628">
      <w:r>
        <w:t xml:space="preserve">The </w:t>
      </w:r>
      <w:r w:rsidR="00D91661" w:rsidRPr="00D91661">
        <w:t>Fund Distr</w:t>
      </w:r>
      <w:r w:rsidR="00833414">
        <w:t>ibution/Reconciliation process</w:t>
      </w:r>
      <w:r w:rsidR="00D91661" w:rsidRPr="00D91661">
        <w:t xml:space="preserve"> is </w:t>
      </w:r>
      <w:del w:id="67" w:author="Grace Reeves" w:date="2016-12-30T15:39:00Z">
        <w:r w:rsidR="00D91661" w:rsidRPr="00D91661" w:rsidDel="000F3923">
          <w:delText xml:space="preserve">legally </w:delText>
        </w:r>
      </w:del>
      <w:r w:rsidR="00D91661" w:rsidRPr="00D91661">
        <w:t>mandated by statute or local ordinance</w:t>
      </w:r>
      <w:del w:id="68" w:author="Grace Reeves" w:date="2016-12-30T15:37:00Z">
        <w:r w:rsidDel="002254F6">
          <w:delText>. The purpose is</w:delText>
        </w:r>
      </w:del>
      <w:r w:rsidR="00D91661" w:rsidRPr="00D91661">
        <w:t xml:space="preserve"> to timely disburse revenue to the appropriate recipients</w:t>
      </w:r>
      <w:ins w:id="69" w:author="Grace Reeves" w:date="2016-12-30T15:37:00Z">
        <w:r w:rsidR="000F3923">
          <w:t>, which</w:t>
        </w:r>
      </w:ins>
      <w:del w:id="70" w:author="Grace Reeves" w:date="2016-12-30T15:37:00Z">
        <w:r w:rsidR="00D91661" w:rsidRPr="00D91661" w:rsidDel="000F3923">
          <w:delText xml:space="preserve"> </w:delText>
        </w:r>
        <w:r w:rsidR="00834AC6" w:rsidRPr="00D91661" w:rsidDel="000F3923">
          <w:delText>to</w:delText>
        </w:r>
      </w:del>
      <w:r w:rsidR="00D91661" w:rsidRPr="00D91661">
        <w:t xml:space="preserve"> fund governmental operations and programs, and </w:t>
      </w:r>
      <w:del w:id="71" w:author="Grace Reeves" w:date="2016-12-30T15:38:00Z">
        <w:r w:rsidR="00D91661" w:rsidRPr="00D91661" w:rsidDel="000F3923">
          <w:delText xml:space="preserve">to </w:delText>
        </w:r>
      </w:del>
      <w:r w:rsidR="00D91661" w:rsidRPr="00D91661">
        <w:t>timely and accura</w:t>
      </w:r>
      <w:r w:rsidR="00F51469">
        <w:t xml:space="preserve">tely review depository data to </w:t>
      </w:r>
      <w:r w:rsidR="00D91661" w:rsidRPr="00D91661">
        <w:t xml:space="preserve">ensure </w:t>
      </w:r>
      <w:del w:id="72" w:author="Grace Reeves" w:date="2016-12-30T15:38:00Z">
        <w:r w:rsidR="00D91661" w:rsidRPr="00D91661" w:rsidDel="000F3923">
          <w:delText xml:space="preserve">that </w:delText>
        </w:r>
      </w:del>
      <w:r w:rsidR="00D91661" w:rsidRPr="00D91661">
        <w:t>revenue is posted to the appropriate funds.</w:t>
      </w:r>
    </w:p>
    <w:p w:rsidR="00D91661" w:rsidRDefault="00A70628">
      <w:del w:id="73" w:author="Grace Reeves" w:date="2016-12-30T15:30:00Z">
        <w:r w:rsidDel="002254F6">
          <w:delText>The</w:delText>
        </w:r>
        <w:r w:rsidR="00D91661" w:rsidRPr="00D91661" w:rsidDel="002254F6">
          <w:delText xml:space="preserve"> purpose</w:delText>
        </w:r>
        <w:r w:rsidDel="002254F6">
          <w:delText xml:space="preserve"> of </w:delText>
        </w:r>
      </w:del>
      <w:r>
        <w:t>Refunds Determination</w:t>
      </w:r>
      <w:del w:id="74" w:author="Grace Reeves" w:date="2016-12-30T15:30:00Z">
        <w:r w:rsidDel="002254F6">
          <w:delText>s</w:delText>
        </w:r>
        <w:r w:rsidR="00D91661" w:rsidRPr="00D91661" w:rsidDel="002254F6">
          <w:delText xml:space="preserve"> is to</w:delText>
        </w:r>
      </w:del>
      <w:r w:rsidR="00D91661" w:rsidRPr="00D91661">
        <w:t xml:space="preserve"> timely and accurately credit</w:t>
      </w:r>
      <w:ins w:id="75" w:author="Grace Reeves" w:date="2016-12-30T15:30:00Z">
        <w:r w:rsidR="002254F6">
          <w:t>s</w:t>
        </w:r>
      </w:ins>
      <w:r w:rsidR="00D91661" w:rsidRPr="00D91661">
        <w:t xml:space="preserve"> or refund</w:t>
      </w:r>
      <w:ins w:id="76" w:author="Grace Reeves" w:date="2016-12-30T15:30:00Z">
        <w:r w:rsidR="002254F6">
          <w:t>s</w:t>
        </w:r>
      </w:ins>
      <w:r w:rsidR="00D91661" w:rsidRPr="00D91661">
        <w:t xml:space="preserve"> tax overpayments. Th</w:t>
      </w:r>
      <w:r w:rsidR="006B5B7C">
        <w:t>is</w:t>
      </w:r>
      <w:r w:rsidR="00D91661" w:rsidRPr="00D91661">
        <w:t xml:space="preserve"> </w:t>
      </w:r>
      <w:r w:rsidR="006B5B7C">
        <w:t>function</w:t>
      </w:r>
      <w:r w:rsidR="00D91661" w:rsidRPr="00D91661">
        <w:t xml:space="preserve"> is mandated by statute and delegated to the </w:t>
      </w:r>
      <w:r w:rsidR="00D662A3">
        <w:t>D</w:t>
      </w:r>
      <w:r w:rsidR="00D91661" w:rsidRPr="00D91661">
        <w:t xml:space="preserve">epartment </w:t>
      </w:r>
      <w:r w:rsidR="00D662A3">
        <w:t xml:space="preserve">of Revenue </w:t>
      </w:r>
      <w:r w:rsidR="00D91661" w:rsidRPr="00D91661">
        <w:t>by the State's Chief Financial Officer.</w:t>
      </w:r>
    </w:p>
    <w:p w:rsidR="00D91661" w:rsidRDefault="00221CC1">
      <w:r>
        <w:rPr>
          <w:u w:val="single"/>
        </w:rPr>
        <w:t>Goal</w:t>
      </w:r>
      <w:r w:rsidR="00ED413B">
        <w:rPr>
          <w:u w:val="single"/>
        </w:rPr>
        <w:t>s</w:t>
      </w:r>
    </w:p>
    <w:p w:rsidR="00ED413B" w:rsidRDefault="00221CC1">
      <w:r w:rsidRPr="00221CC1">
        <w:t>Increase the percent of monthly reconciliations completed by 20th for the preceding month</w:t>
      </w:r>
      <w:r w:rsidR="00ED413B">
        <w:t>.</w:t>
      </w:r>
    </w:p>
    <w:p w:rsidR="00221CC1" w:rsidRDefault="00221CC1">
      <w:r w:rsidRPr="00221CC1">
        <w:t>Increase the percent of distributions made within 25 days of the first day immediately following the period in which a receipt is validated.</w:t>
      </w:r>
    </w:p>
    <w:p w:rsidR="00221CC1" w:rsidRDefault="00221CC1">
      <w:r w:rsidRPr="00221CC1">
        <w:t>Increase the number of cases accurately resolved in less than 90 days</w:t>
      </w:r>
      <w:r>
        <w:t>.</w:t>
      </w:r>
    </w:p>
    <w:p w:rsidR="006B3F18" w:rsidRPr="00221CC1" w:rsidRDefault="006B3F18"/>
    <w:p w:rsidR="00D91661" w:rsidRPr="00D91661" w:rsidRDefault="00D91661">
      <w:pPr>
        <w:rPr>
          <w:b/>
        </w:rPr>
      </w:pPr>
      <w:r w:rsidRPr="00D91661">
        <w:rPr>
          <w:b/>
        </w:rPr>
        <w:t>Compliance Determination</w:t>
      </w:r>
    </w:p>
    <w:p w:rsidR="00221CC1" w:rsidRPr="00221CC1" w:rsidRDefault="00221CC1">
      <w:pPr>
        <w:rPr>
          <w:u w:val="single"/>
        </w:rPr>
      </w:pPr>
      <w:r>
        <w:rPr>
          <w:u w:val="single"/>
        </w:rPr>
        <w:t>Purpose</w:t>
      </w:r>
    </w:p>
    <w:p w:rsidR="00F51469" w:rsidRDefault="00F51469">
      <w:del w:id="77" w:author="Grace Reeves" w:date="2016-12-30T15:43:00Z">
        <w:r w:rsidDel="000F3923">
          <w:delText xml:space="preserve">The </w:delText>
        </w:r>
      </w:del>
      <w:r>
        <w:t xml:space="preserve">Compliance Determination </w:t>
      </w:r>
      <w:del w:id="78" w:author="Grace Reeves" w:date="2016-12-30T15:43:00Z">
        <w:r w:rsidDel="000F3923">
          <w:delText xml:space="preserve">process </w:delText>
        </w:r>
      </w:del>
      <w:r w:rsidR="00D662A3">
        <w:t xml:space="preserve">consists of </w:t>
      </w:r>
      <w:r>
        <w:t xml:space="preserve">three </w:t>
      </w:r>
      <w:r w:rsidR="00D662A3">
        <w:t>sub-processes</w:t>
      </w:r>
      <w:r>
        <w:t>:  Audit, Criminal Investigation and Lead Development</w:t>
      </w:r>
      <w:r w:rsidR="00D662A3">
        <w:t>/Campaigns</w:t>
      </w:r>
      <w:r>
        <w:t>.</w:t>
      </w:r>
    </w:p>
    <w:p w:rsidR="00D91661" w:rsidRDefault="00E2144C">
      <w:del w:id="79" w:author="Grace Reeves" w:date="2016-12-30T15:40:00Z">
        <w:r w:rsidDel="000F3923">
          <w:delText xml:space="preserve">The primary purpose of </w:delText>
        </w:r>
      </w:del>
      <w:r>
        <w:t>Audit</w:t>
      </w:r>
      <w:r w:rsidR="00D91661" w:rsidRPr="00D91661">
        <w:t xml:space="preserve"> </w:t>
      </w:r>
      <w:del w:id="80" w:author="Grace Reeves" w:date="2016-12-30T15:40:00Z">
        <w:r w:rsidR="00D91661" w:rsidRPr="00D91661" w:rsidDel="000F3923">
          <w:delText xml:space="preserve">is to </w:delText>
        </w:r>
      </w:del>
      <w:r w:rsidR="00D91661" w:rsidRPr="00D91661">
        <w:t>verif</w:t>
      </w:r>
      <w:del w:id="81" w:author="Grace Reeves" w:date="2016-12-30T15:40:00Z">
        <w:r w:rsidR="00D91661" w:rsidRPr="00D91661" w:rsidDel="000F3923">
          <w:delText>y</w:delText>
        </w:r>
      </w:del>
      <w:ins w:id="82" w:author="Grace Reeves" w:date="2016-12-30T15:40:00Z">
        <w:r w:rsidR="000F3923">
          <w:t>ies</w:t>
        </w:r>
      </w:ins>
      <w:r w:rsidR="00D91661" w:rsidRPr="00D91661">
        <w:t xml:space="preserve"> the accuracy of tax and </w:t>
      </w:r>
      <w:r>
        <w:t xml:space="preserve">information reported on returns and </w:t>
      </w:r>
      <w:del w:id="83" w:author="Grace Reeves" w:date="2016-12-30T15:40:00Z">
        <w:r w:rsidDel="000F3923">
          <w:delText>to</w:delText>
        </w:r>
        <w:r w:rsidR="00D91661" w:rsidRPr="00D91661" w:rsidDel="000F3923">
          <w:delText xml:space="preserve"> </w:delText>
        </w:r>
      </w:del>
      <w:r w:rsidR="00D91661" w:rsidRPr="00D91661">
        <w:t>notif</w:t>
      </w:r>
      <w:del w:id="84" w:author="Grace Reeves" w:date="2016-12-30T15:40:00Z">
        <w:r w:rsidR="00D91661" w:rsidRPr="00D91661" w:rsidDel="000F3923">
          <w:delText>y</w:delText>
        </w:r>
      </w:del>
      <w:ins w:id="85" w:author="Grace Reeves" w:date="2016-12-30T15:40:00Z">
        <w:r w:rsidR="000F3923">
          <w:t>ies</w:t>
        </w:r>
      </w:ins>
      <w:r w:rsidR="00D91661" w:rsidRPr="00D91661">
        <w:t xml:space="preserve"> filers of any errors and corrective action required.</w:t>
      </w:r>
    </w:p>
    <w:p w:rsidR="00D91661" w:rsidRDefault="00E2144C">
      <w:del w:id="86" w:author="Grace Reeves" w:date="2016-12-30T15:40:00Z">
        <w:r w:rsidDel="000F3923">
          <w:delText xml:space="preserve">The purpose of </w:delText>
        </w:r>
      </w:del>
      <w:r w:rsidR="00D91661" w:rsidRPr="00D91661">
        <w:t>C</w:t>
      </w:r>
      <w:r>
        <w:t xml:space="preserve">riminal Investigation </w:t>
      </w:r>
      <w:del w:id="87" w:author="Grace Reeves" w:date="2016-12-30T15:40:00Z">
        <w:r w:rsidR="00D91661" w:rsidRPr="00D91661" w:rsidDel="000F3923">
          <w:delText xml:space="preserve">is to </w:delText>
        </w:r>
      </w:del>
      <w:r w:rsidR="00D91661" w:rsidRPr="00D91661">
        <w:t>detect</w:t>
      </w:r>
      <w:ins w:id="88" w:author="Grace Reeves" w:date="2016-12-30T15:41:00Z">
        <w:r w:rsidR="000F3923">
          <w:t>s</w:t>
        </w:r>
      </w:ins>
      <w:r w:rsidR="00D91661" w:rsidRPr="00D91661">
        <w:t xml:space="preserve"> and deter</w:t>
      </w:r>
      <w:ins w:id="89" w:author="Grace Reeves" w:date="2016-12-30T15:41:00Z">
        <w:r w:rsidR="000F3923">
          <w:t>s</w:t>
        </w:r>
      </w:ins>
      <w:r w:rsidR="00D91661" w:rsidRPr="00D91661">
        <w:t xml:space="preserve"> criminal tax viola</w:t>
      </w:r>
      <w:r>
        <w:t>tions of Florida's revenue laws. T</w:t>
      </w:r>
      <w:r w:rsidR="00D91661" w:rsidRPr="00D91661">
        <w:t>hrough professional working relationships with internal and external partners</w:t>
      </w:r>
      <w:r>
        <w:t xml:space="preserve">, this </w:t>
      </w:r>
      <w:ins w:id="90" w:author="Grace Reeves" w:date="2016-12-30T15:41:00Z">
        <w:r w:rsidR="000F3923">
          <w:t>sub-</w:t>
        </w:r>
      </w:ins>
      <w:r>
        <w:t xml:space="preserve">process </w:t>
      </w:r>
      <w:del w:id="91" w:author="Grace Reeves" w:date="2016-12-30T15:41:00Z">
        <w:r w:rsidDel="000F3923">
          <w:delText xml:space="preserve">strives to </w:delText>
        </w:r>
      </w:del>
      <w:r w:rsidR="00D91661" w:rsidRPr="00D91661">
        <w:t>maxim</w:t>
      </w:r>
      <w:r>
        <w:t>ize</w:t>
      </w:r>
      <w:ins w:id="92" w:author="Grace Reeves" w:date="2016-12-30T15:41:00Z">
        <w:r w:rsidR="000F3923">
          <w:t>s</w:t>
        </w:r>
      </w:ins>
      <w:r>
        <w:t xml:space="preserve"> efficient use of resources and </w:t>
      </w:r>
      <w:r w:rsidR="00D91661" w:rsidRPr="00D91661">
        <w:t>ensure</w:t>
      </w:r>
      <w:ins w:id="93" w:author="Grace Reeves" w:date="2016-12-30T15:41:00Z">
        <w:r w:rsidR="000F3923">
          <w:t>s</w:t>
        </w:r>
      </w:ins>
      <w:r w:rsidR="00D91661" w:rsidRPr="00D91661">
        <w:t xml:space="preserve"> public conf</w:t>
      </w:r>
      <w:r>
        <w:t>idence in</w:t>
      </w:r>
      <w:r w:rsidR="004E7C42">
        <w:t xml:space="preserve"> tax law enforcement, </w:t>
      </w:r>
      <w:r w:rsidR="00D91661" w:rsidRPr="00D91661">
        <w:t>result</w:t>
      </w:r>
      <w:r w:rsidR="004E7C42">
        <w:t>ing</w:t>
      </w:r>
      <w:r w:rsidR="00D91661" w:rsidRPr="00D91661">
        <w:t xml:space="preserve"> in successful criminal prosecutions where necessary. </w:t>
      </w:r>
      <w:del w:id="94" w:author="Grace Reeves" w:date="2016-12-30T15:41:00Z">
        <w:r w:rsidR="00D91661" w:rsidRPr="00D91661" w:rsidDel="000F3923">
          <w:delText>Our</w:delText>
        </w:r>
      </w:del>
      <w:del w:id="95" w:author="Grace Reeves" w:date="2016-12-30T15:42:00Z">
        <w:r w:rsidR="00D91661" w:rsidRPr="00D91661" w:rsidDel="000F3923">
          <w:delText xml:space="preserve"> </w:delText>
        </w:r>
      </w:del>
      <w:ins w:id="96" w:author="Grace Reeves" w:date="2016-12-30T15:42:00Z">
        <w:r w:rsidR="000F3923">
          <w:t xml:space="preserve">The </w:t>
        </w:r>
      </w:ins>
      <w:r w:rsidR="00D91661" w:rsidRPr="00D91661">
        <w:t>primary customers are the Offices of the State Attorney and Office of Statewide Prosecution.</w:t>
      </w:r>
    </w:p>
    <w:p w:rsidR="00D91661" w:rsidRDefault="004E7C42">
      <w:del w:id="97" w:author="Grace Reeves" w:date="2016-12-30T15:42:00Z">
        <w:r w:rsidDel="000F3923">
          <w:delText xml:space="preserve">The purpose of </w:delText>
        </w:r>
      </w:del>
      <w:r>
        <w:t>Lead Development</w:t>
      </w:r>
      <w:r w:rsidR="00D91661" w:rsidRPr="00D91661">
        <w:t xml:space="preserve"> </w:t>
      </w:r>
      <w:del w:id="98" w:author="Grace Reeves" w:date="2016-12-30T15:42:00Z">
        <w:r w:rsidR="00D91661" w:rsidRPr="00D91661" w:rsidDel="000F3923">
          <w:delText xml:space="preserve">is to </w:delText>
        </w:r>
      </w:del>
      <w:r w:rsidR="00D91661" w:rsidRPr="00D91661">
        <w:t>identif</w:t>
      </w:r>
      <w:del w:id="99" w:author="Grace Reeves" w:date="2016-12-30T15:42:00Z">
        <w:r w:rsidR="00D91661" w:rsidRPr="00D91661" w:rsidDel="000F3923">
          <w:delText>y</w:delText>
        </w:r>
      </w:del>
      <w:ins w:id="100" w:author="Grace Reeves" w:date="2016-12-30T15:42:00Z">
        <w:r w:rsidR="000F3923">
          <w:t>ies</w:t>
        </w:r>
      </w:ins>
      <w:r w:rsidR="00D91661" w:rsidRPr="00D91661">
        <w:t xml:space="preserve"> non-compliant events and route</w:t>
      </w:r>
      <w:ins w:id="101" w:author="Grace Reeves" w:date="2016-12-30T15:42:00Z">
        <w:r w:rsidR="000F3923">
          <w:t>s leads</w:t>
        </w:r>
      </w:ins>
      <w:r w:rsidR="00D91661" w:rsidRPr="00D91661">
        <w:t xml:space="preserve"> to the appropriate section to address the non-compliance. </w:t>
      </w:r>
      <w:del w:id="102" w:author="Grace Reeves" w:date="2016-12-30T15:42:00Z">
        <w:r w:rsidDel="000F3923">
          <w:delText xml:space="preserve">The purpose of </w:delText>
        </w:r>
      </w:del>
      <w:r w:rsidR="00D91661" w:rsidRPr="00D91661">
        <w:t>Compli</w:t>
      </w:r>
      <w:r w:rsidR="005D6620">
        <w:t>a</w:t>
      </w:r>
      <w:r>
        <w:t>nce Campaign</w:t>
      </w:r>
      <w:r w:rsidR="00D662A3">
        <w:t>s</w:t>
      </w:r>
      <w:r w:rsidR="00D91661" w:rsidRPr="00D91661">
        <w:t xml:space="preserve"> </w:t>
      </w:r>
      <w:del w:id="103" w:author="Grace Reeves" w:date="2016-12-30T15:42:00Z">
        <w:r w:rsidR="00D91661" w:rsidRPr="00D91661" w:rsidDel="000F3923">
          <w:delText xml:space="preserve">is to </w:delText>
        </w:r>
      </w:del>
      <w:r w:rsidR="00D91661" w:rsidRPr="00D91661">
        <w:t>systematically address</w:t>
      </w:r>
      <w:ins w:id="104" w:author="Grace Reeves" w:date="2016-12-30T15:42:00Z">
        <w:r w:rsidR="000F3923">
          <w:t>es</w:t>
        </w:r>
      </w:ins>
      <w:r w:rsidR="00D91661" w:rsidRPr="00D91661">
        <w:t xml:space="preserve"> registration, filing, and tax liability issues.</w:t>
      </w:r>
    </w:p>
    <w:p w:rsidR="00D91661" w:rsidRDefault="00221CC1">
      <w:r>
        <w:rPr>
          <w:u w:val="single"/>
        </w:rPr>
        <w:t>Goal</w:t>
      </w:r>
      <w:r w:rsidR="00ED413B">
        <w:rPr>
          <w:u w:val="single"/>
        </w:rPr>
        <w:t>s</w:t>
      </w:r>
    </w:p>
    <w:p w:rsidR="00221CC1" w:rsidRDefault="00221CC1">
      <w:r w:rsidRPr="00221CC1">
        <w:t>Increase the ratio of closed audits to direct hours.</w:t>
      </w:r>
    </w:p>
    <w:p w:rsidR="00221CC1" w:rsidRDefault="00221CC1">
      <w:r w:rsidRPr="00221CC1">
        <w:t>Maintain the percent of criminal case/prosecution referrals resulting in a favorable resolution</w:t>
      </w:r>
      <w:r>
        <w:t>.</w:t>
      </w:r>
    </w:p>
    <w:p w:rsidR="00221CC1" w:rsidRDefault="00221CC1">
      <w:r w:rsidRPr="00221CC1">
        <w:t>Increase the quality and efficiency of Compliance Campaigns and Lead Development activities</w:t>
      </w:r>
      <w:r>
        <w:t>.</w:t>
      </w:r>
    </w:p>
    <w:p w:rsidR="00221CC1" w:rsidRDefault="00221CC1"/>
    <w:p w:rsidR="00D91661" w:rsidRPr="005D6620" w:rsidRDefault="005D6620">
      <w:pPr>
        <w:rPr>
          <w:b/>
        </w:rPr>
      </w:pPr>
      <w:r>
        <w:rPr>
          <w:b/>
        </w:rPr>
        <w:t>Receivables Management</w:t>
      </w:r>
    </w:p>
    <w:p w:rsidR="00221CC1" w:rsidRPr="00221CC1" w:rsidRDefault="00221CC1">
      <w:pPr>
        <w:rPr>
          <w:u w:val="single"/>
        </w:rPr>
      </w:pPr>
      <w:r w:rsidRPr="00221CC1">
        <w:rPr>
          <w:u w:val="single"/>
        </w:rPr>
        <w:t>Purpose</w:t>
      </w:r>
    </w:p>
    <w:p w:rsidR="00D91661" w:rsidRDefault="007D199E">
      <w:del w:id="105" w:author="Grace Reeves" w:date="2016-12-30T15:43:00Z">
        <w:r w:rsidDel="000F3923">
          <w:delText xml:space="preserve">The purpose of </w:delText>
        </w:r>
      </w:del>
      <w:r>
        <w:t xml:space="preserve">Receivables Management </w:t>
      </w:r>
      <w:del w:id="106" w:author="Grace Reeves" w:date="2016-12-30T15:43:00Z">
        <w:r w:rsidR="005D6620" w:rsidRPr="005D6620" w:rsidDel="000F3923">
          <w:delText xml:space="preserve">is to </w:delText>
        </w:r>
      </w:del>
      <w:r w:rsidR="005D6620" w:rsidRPr="005D6620">
        <w:t>minimize</w:t>
      </w:r>
      <w:ins w:id="107" w:author="Grace Reeves" w:date="2016-12-30T15:43:00Z">
        <w:r w:rsidR="000F3923">
          <w:t>s</w:t>
        </w:r>
      </w:ins>
      <w:r w:rsidR="005D6620" w:rsidRPr="005D6620">
        <w:t xml:space="preserve"> lost revenue to the State</w:t>
      </w:r>
      <w:del w:id="108" w:author="Grace Reeves" w:date="2016-12-30T15:43:00Z">
        <w:r w:rsidDel="000F3923">
          <w:delText>.  This is achieve</w:delText>
        </w:r>
      </w:del>
      <w:del w:id="109" w:author="Grace Reeves" w:date="2016-12-30T15:44:00Z">
        <w:r w:rsidDel="000F3923">
          <w:delText>d</w:delText>
        </w:r>
      </w:del>
      <w:r w:rsidR="005D6620" w:rsidRPr="005D6620">
        <w:t xml:space="preserve"> by </w:t>
      </w:r>
      <w:r w:rsidR="00710B8C">
        <w:t xml:space="preserve">thoroughly </w:t>
      </w:r>
      <w:r w:rsidR="005D6620" w:rsidRPr="005D6620">
        <w:t>identifying and pursuing past due liabilities</w:t>
      </w:r>
      <w:r>
        <w:t>,</w:t>
      </w:r>
      <w:r w:rsidR="005D6620" w:rsidRPr="005D6620">
        <w:t xml:space="preserve"> administering </w:t>
      </w:r>
      <w:del w:id="110" w:author="Grace Reeves" w:date="2016-12-30T15:44:00Z">
        <w:r w:rsidR="005D6620" w:rsidRPr="005D6620" w:rsidDel="000F3923">
          <w:delText xml:space="preserve">the </w:delText>
        </w:r>
      </w:del>
      <w:r w:rsidR="005D6620" w:rsidRPr="005D6620">
        <w:t>appropriate collection efforts and enforcement tools necessary to increase compliance, chang</w:t>
      </w:r>
      <w:r>
        <w:t>ing</w:t>
      </w:r>
      <w:r w:rsidR="005D6620" w:rsidRPr="005D6620">
        <w:t xml:space="preserve"> taxpayer behavior and</w:t>
      </w:r>
      <w:r>
        <w:t xml:space="preserve"> ensuring </w:t>
      </w:r>
      <w:r w:rsidR="005D6620" w:rsidRPr="005D6620">
        <w:t>consistent collection and enforcement.</w:t>
      </w:r>
    </w:p>
    <w:p w:rsidR="00221CC1" w:rsidRPr="00221CC1" w:rsidRDefault="00221CC1">
      <w:pPr>
        <w:rPr>
          <w:u w:val="single"/>
        </w:rPr>
      </w:pPr>
      <w:r>
        <w:rPr>
          <w:u w:val="single"/>
        </w:rPr>
        <w:t>Goal</w:t>
      </w:r>
    </w:p>
    <w:p w:rsidR="00D91661" w:rsidRDefault="00221CC1">
      <w:r w:rsidRPr="00221CC1">
        <w:t>Reduce the percentage of accounts receivables to total revenue collected</w:t>
      </w:r>
      <w:r>
        <w:t>.</w:t>
      </w:r>
    </w:p>
    <w:p w:rsidR="00221CC1" w:rsidRDefault="00221CC1"/>
    <w:p w:rsidR="00D91661" w:rsidRPr="00D91661" w:rsidRDefault="00D91661">
      <w:pPr>
        <w:rPr>
          <w:b/>
        </w:rPr>
      </w:pPr>
      <w:r w:rsidRPr="00D91661">
        <w:rPr>
          <w:b/>
        </w:rPr>
        <w:t>Taxpayer Aid</w:t>
      </w:r>
    </w:p>
    <w:p w:rsidR="00221CC1" w:rsidRPr="00221CC1" w:rsidRDefault="00221CC1">
      <w:pPr>
        <w:rPr>
          <w:u w:val="single"/>
        </w:rPr>
      </w:pPr>
      <w:r>
        <w:rPr>
          <w:u w:val="single"/>
        </w:rPr>
        <w:t>Purpose</w:t>
      </w:r>
    </w:p>
    <w:p w:rsidR="00D91661" w:rsidRDefault="007D199E">
      <w:del w:id="111" w:author="Grace Reeves" w:date="2016-12-30T15:45:00Z">
        <w:r w:rsidDel="000F3923">
          <w:delText xml:space="preserve">The purpose of </w:delText>
        </w:r>
      </w:del>
      <w:r>
        <w:t>Taxpayer Aid</w:t>
      </w:r>
      <w:r w:rsidR="00D91661" w:rsidRPr="00D91661">
        <w:t xml:space="preserve"> </w:t>
      </w:r>
      <w:del w:id="112" w:author="Grace Reeves" w:date="2016-12-30T15:45:00Z">
        <w:r w:rsidR="00D91661" w:rsidRPr="00D91661" w:rsidDel="000F3923">
          <w:delText xml:space="preserve">is to </w:delText>
        </w:r>
      </w:del>
      <w:r w:rsidR="00D91661" w:rsidRPr="00D91661">
        <w:t>assist</w:t>
      </w:r>
      <w:ins w:id="113" w:author="Grace Reeves" w:date="2016-12-30T15:45:00Z">
        <w:r w:rsidR="000F3923">
          <w:t>s</w:t>
        </w:r>
      </w:ins>
      <w:r w:rsidR="00D91661" w:rsidRPr="00D91661">
        <w:t xml:space="preserve"> taxpayers by providing information to increase the understanding of their tax law obligations</w:t>
      </w:r>
      <w:r>
        <w:t>.</w:t>
      </w:r>
    </w:p>
    <w:p w:rsidR="00221CC1" w:rsidRPr="00221CC1" w:rsidRDefault="00221CC1">
      <w:pPr>
        <w:rPr>
          <w:u w:val="single"/>
        </w:rPr>
      </w:pPr>
      <w:r>
        <w:rPr>
          <w:u w:val="single"/>
        </w:rPr>
        <w:t>Goal</w:t>
      </w:r>
    </w:p>
    <w:p w:rsidR="00221CC1" w:rsidRDefault="00221CC1">
      <w:r w:rsidRPr="00221CC1">
        <w:t>Increase taxpayer compliance by providing taxpayer assistance</w:t>
      </w:r>
      <w:r>
        <w:t>.</w:t>
      </w:r>
    </w:p>
    <w:p w:rsidR="00D91661" w:rsidRDefault="00D91661"/>
    <w:p w:rsidR="00D91661" w:rsidRPr="005D6620" w:rsidRDefault="00D91661">
      <w:pPr>
        <w:rPr>
          <w:b/>
        </w:rPr>
      </w:pPr>
      <w:r w:rsidRPr="005D6620">
        <w:rPr>
          <w:b/>
        </w:rPr>
        <w:t>Business Technology Office</w:t>
      </w:r>
    </w:p>
    <w:p w:rsidR="00221CC1" w:rsidRPr="00221CC1" w:rsidRDefault="00221CC1">
      <w:pPr>
        <w:rPr>
          <w:u w:val="single"/>
        </w:rPr>
      </w:pPr>
      <w:r>
        <w:rPr>
          <w:u w:val="single"/>
        </w:rPr>
        <w:t>Purpose</w:t>
      </w:r>
    </w:p>
    <w:p w:rsidR="00D91661" w:rsidRPr="00D662A3" w:rsidRDefault="005D6620">
      <w:del w:id="114" w:author="Grace Reeves" w:date="2016-12-30T15:45:00Z">
        <w:r w:rsidRPr="005D6620" w:rsidDel="000F3923">
          <w:delText xml:space="preserve">The </w:delText>
        </w:r>
        <w:r w:rsidR="006B3F18" w:rsidDel="000F3923">
          <w:delText>purpose</w:delText>
        </w:r>
        <w:r w:rsidR="00A64A58" w:rsidDel="000F3923">
          <w:delText xml:space="preserve"> of </w:delText>
        </w:r>
      </w:del>
      <w:ins w:id="115" w:author="Grace Reeves" w:date="2016-12-30T15:45:00Z">
        <w:r w:rsidR="000F3923">
          <w:t>T</w:t>
        </w:r>
      </w:ins>
      <w:del w:id="116" w:author="Grace Reeves" w:date="2016-12-30T15:45:00Z">
        <w:r w:rsidR="00A64A58" w:rsidDel="000F3923">
          <w:delText>t</w:delText>
        </w:r>
      </w:del>
      <w:r w:rsidR="00A64A58">
        <w:t xml:space="preserve">he </w:t>
      </w:r>
      <w:del w:id="117" w:author="Grace Reeves" w:date="2016-12-30T15:45:00Z">
        <w:r w:rsidRPr="005D6620" w:rsidDel="000F3923">
          <w:delText xml:space="preserve">GTA </w:delText>
        </w:r>
      </w:del>
      <w:r w:rsidRPr="005D6620">
        <w:t xml:space="preserve">Business Technology Office </w:t>
      </w:r>
      <w:del w:id="118" w:author="Grace Reeves" w:date="2016-12-30T15:45:00Z">
        <w:r w:rsidR="00A64A58" w:rsidDel="000F3923">
          <w:delText xml:space="preserve">is to </w:delText>
        </w:r>
      </w:del>
      <w:r w:rsidR="00A64A58">
        <w:t>provide</w:t>
      </w:r>
      <w:ins w:id="119" w:author="Grace Reeves" w:date="2016-12-30T15:45:00Z">
        <w:r w:rsidR="000F3923">
          <w:t>s</w:t>
        </w:r>
      </w:ins>
      <w:r w:rsidRPr="005D6620">
        <w:t xml:space="preserve"> support for the </w:t>
      </w:r>
      <w:ins w:id="120" w:author="Grace Reeves" w:date="2016-12-30T16:02:00Z">
        <w:r w:rsidR="00F9448F">
          <w:t>va</w:t>
        </w:r>
      </w:ins>
      <w:ins w:id="121" w:author="Grace Reeves" w:date="2016-12-30T16:03:00Z">
        <w:r w:rsidR="00F9448F">
          <w:t xml:space="preserve">rious </w:t>
        </w:r>
      </w:ins>
      <w:r w:rsidRPr="005D6620">
        <w:t xml:space="preserve">GTA </w:t>
      </w:r>
      <w:del w:id="122" w:author="Grace Reeves" w:date="2016-12-30T16:04:00Z">
        <w:r w:rsidRPr="005D6620" w:rsidDel="00F9448F">
          <w:delText xml:space="preserve">business </w:delText>
        </w:r>
      </w:del>
      <w:r w:rsidRPr="005D6620">
        <w:t xml:space="preserve">processes.  The </w:t>
      </w:r>
      <w:del w:id="123" w:author="Grace Reeves" w:date="2016-12-30T15:46:00Z">
        <w:r w:rsidRPr="005D6620" w:rsidDel="000F3923">
          <w:delText>B</w:delText>
        </w:r>
        <w:r w:rsidR="00710B8C" w:rsidDel="000F3923">
          <w:delText xml:space="preserve">usiness Technology Office </w:delText>
        </w:r>
        <w:r w:rsidRPr="005D6620" w:rsidDel="000F3923">
          <w:delText xml:space="preserve">consists of </w:delText>
        </w:r>
      </w:del>
      <w:r w:rsidRPr="005D6620">
        <w:t>three support services areas</w:t>
      </w:r>
      <w:ins w:id="124" w:author="Grace Reeves" w:date="2016-12-30T15:46:00Z">
        <w:r w:rsidR="000F3923">
          <w:t xml:space="preserve"> are</w:t>
        </w:r>
      </w:ins>
      <w:r w:rsidRPr="005D6620">
        <w:t xml:space="preserve">: GTA System Support (GSS), Data Support Services (DSS) and Solution Support Services (SSS).  These service areas support all GTA technology, </w:t>
      </w:r>
      <w:r w:rsidR="00D662A3">
        <w:t xml:space="preserve">integrated tax </w:t>
      </w:r>
      <w:r w:rsidRPr="00D662A3">
        <w:t xml:space="preserve">system, </w:t>
      </w:r>
      <w:r w:rsidR="00D662A3">
        <w:t xml:space="preserve">local </w:t>
      </w:r>
      <w:r w:rsidRPr="00D662A3">
        <w:t>hardware, and software needs.</w:t>
      </w:r>
    </w:p>
    <w:p w:rsidR="00221CC1" w:rsidRPr="00221CC1" w:rsidRDefault="00221CC1">
      <w:pPr>
        <w:rPr>
          <w:u w:val="single"/>
        </w:rPr>
      </w:pPr>
      <w:r>
        <w:rPr>
          <w:u w:val="single"/>
        </w:rPr>
        <w:t>Goal</w:t>
      </w:r>
    </w:p>
    <w:p w:rsidR="005D6620" w:rsidRDefault="00221CC1">
      <w:r w:rsidRPr="00221CC1">
        <w:t>Provide support services for the GTA process areas including management of technology projects, systems analysis and design for system enhancements and coordination of user acceptance testing, to support of user technology issues, and technology inventory tracking.</w:t>
      </w:r>
    </w:p>
    <w:p w:rsidR="00221CC1" w:rsidRDefault="00221CC1"/>
    <w:p w:rsidR="00221CC1" w:rsidRDefault="00221CC1"/>
    <w:p w:rsidR="00D91661" w:rsidRDefault="00D91661">
      <w:r w:rsidRPr="005D6620">
        <w:rPr>
          <w:b/>
        </w:rPr>
        <w:t>Resource Management</w:t>
      </w:r>
    </w:p>
    <w:p w:rsidR="00E068CE" w:rsidRPr="00E068CE" w:rsidRDefault="00E068CE">
      <w:pPr>
        <w:rPr>
          <w:ins w:id="125" w:author="Grace Reeves" w:date="2016-12-30T16:15:00Z"/>
          <w:u w:val="single"/>
          <w:rPrChange w:id="126" w:author="Grace Reeves" w:date="2016-12-30T16:15:00Z">
            <w:rPr>
              <w:ins w:id="127" w:author="Grace Reeves" w:date="2016-12-30T16:15:00Z"/>
            </w:rPr>
          </w:rPrChange>
        </w:rPr>
      </w:pPr>
      <w:ins w:id="128" w:author="Grace Reeves" w:date="2016-12-30T16:15:00Z">
        <w:r w:rsidRPr="00E068CE">
          <w:rPr>
            <w:u w:val="single"/>
            <w:rPrChange w:id="129" w:author="Grace Reeves" w:date="2016-12-30T16:15:00Z">
              <w:rPr/>
            </w:rPrChange>
          </w:rPr>
          <w:t>Purpose</w:t>
        </w:r>
      </w:ins>
    </w:p>
    <w:p w:rsidR="005D6620" w:rsidRDefault="005D6620">
      <w:pPr>
        <w:rPr>
          <w:ins w:id="130" w:author="Grace Reeves" w:date="2016-12-30T16:05:00Z"/>
        </w:rPr>
      </w:pPr>
      <w:del w:id="131" w:author="Grace Reeves" w:date="2016-12-30T15:46:00Z">
        <w:r w:rsidDel="000F3923">
          <w:delText>Grace is drafting this one.  Current mission:</w:delText>
        </w:r>
      </w:del>
      <w:ins w:id="132" w:author="Grace Reeves" w:date="2016-12-30T15:46:00Z">
        <w:r w:rsidR="000F3923">
          <w:t xml:space="preserve">Resource Management </w:t>
        </w:r>
      </w:ins>
      <w:del w:id="133" w:author="Grace Reeves" w:date="2016-12-30T15:46:00Z">
        <w:r w:rsidDel="000F3923">
          <w:delText xml:space="preserve"> </w:delText>
        </w:r>
        <w:r w:rsidRPr="005D6620" w:rsidDel="000F3923">
          <w:delText xml:space="preserve">To </w:delText>
        </w:r>
      </w:del>
      <w:r w:rsidRPr="005D6620">
        <w:t>provide</w:t>
      </w:r>
      <w:ins w:id="134" w:author="Grace Reeves" w:date="2016-12-30T15:46:00Z">
        <w:r w:rsidR="000F3923">
          <w:t>s</w:t>
        </w:r>
      </w:ins>
      <w:r w:rsidRPr="005D6620">
        <w:t xml:space="preserve"> analytical, developmental, </w:t>
      </w:r>
      <w:del w:id="135" w:author="Grace Reeves" w:date="2016-12-30T15:49:00Z">
        <w:r w:rsidRPr="005D6620" w:rsidDel="006C4BE1">
          <w:delText xml:space="preserve">and </w:delText>
        </w:r>
      </w:del>
      <w:r w:rsidRPr="005D6620">
        <w:t>budgetary</w:t>
      </w:r>
      <w:ins w:id="136" w:author="Grace Reeves" w:date="2016-12-30T15:50:00Z">
        <w:r w:rsidR="006C4BE1">
          <w:t xml:space="preserve">, </w:t>
        </w:r>
      </w:ins>
      <w:ins w:id="137" w:author="Grace Reeves" w:date="2016-12-30T16:16:00Z">
        <w:r w:rsidR="004A286E">
          <w:t xml:space="preserve">training </w:t>
        </w:r>
      </w:ins>
      <w:ins w:id="138" w:author="Grace Reeves" w:date="2016-12-30T15:50:00Z">
        <w:r w:rsidR="006C4BE1">
          <w:t>and communications</w:t>
        </w:r>
      </w:ins>
      <w:r w:rsidRPr="005D6620">
        <w:t xml:space="preserve"> support services to </w:t>
      </w:r>
      <w:del w:id="139" w:author="Grace Reeves" w:date="2016-12-30T15:50:00Z">
        <w:r w:rsidRPr="005D6620" w:rsidDel="006C4BE1">
          <w:delText>the Department's General Tax Administration Program.</w:delText>
        </w:r>
      </w:del>
      <w:ins w:id="140" w:author="Grace Reeves" w:date="2016-12-30T15:50:00Z">
        <w:r w:rsidR="006C4BE1">
          <w:t>GTA. The five sub-processes are: Compliance Standards</w:t>
        </w:r>
      </w:ins>
      <w:ins w:id="141" w:author="Grace Reeves" w:date="2016-12-30T15:51:00Z">
        <w:r w:rsidR="006C4BE1">
          <w:t xml:space="preserve">, Financial Management, Planning and Performance, Program Development and Support and Taxpayer Education and Communication. </w:t>
        </w:r>
      </w:ins>
    </w:p>
    <w:p w:rsidR="00F9448F" w:rsidRDefault="004A286E">
      <w:pPr>
        <w:rPr>
          <w:ins w:id="142" w:author="Grace Reeves" w:date="2016-12-30T16:23:00Z"/>
        </w:rPr>
      </w:pPr>
      <w:ins w:id="143" w:author="Grace Reeves" w:date="2016-12-30T16:05:00Z">
        <w:r>
          <w:t>Compliance Standards</w:t>
        </w:r>
      </w:ins>
      <w:ins w:id="144" w:author="Grace Reeves" w:date="2016-12-30T16:27:00Z">
        <w:r w:rsidR="00E76BDE">
          <w:t xml:space="preserve"> provides comprehensive operational </w:t>
        </w:r>
      </w:ins>
      <w:ins w:id="145" w:author="Grace Reeves" w:date="2016-12-30T16:28:00Z">
        <w:r w:rsidR="00E76BDE">
          <w:t>support</w:t>
        </w:r>
      </w:ins>
      <w:ins w:id="146" w:author="Grace Reeves" w:date="2016-12-30T16:27:00Z">
        <w:r w:rsidR="00E76BDE">
          <w:t xml:space="preserve"> </w:t>
        </w:r>
      </w:ins>
      <w:ins w:id="147" w:author="Grace Reeves" w:date="2016-12-30T16:28:00Z">
        <w:r w:rsidR="00E76BDE">
          <w:t xml:space="preserve">and training to ensure program-wide consistency and continuity.  There are two sub-sub-processes: Case </w:t>
        </w:r>
      </w:ins>
      <w:ins w:id="148" w:author="Grace Reeves" w:date="2016-12-30T16:30:00Z">
        <w:r w:rsidR="00E76BDE">
          <w:t xml:space="preserve">Processing and </w:t>
        </w:r>
      </w:ins>
      <w:ins w:id="149" w:author="Grace Reeves" w:date="2016-12-30T16:28:00Z">
        <w:r w:rsidR="00E76BDE">
          <w:t xml:space="preserve">Review and Program Training. </w:t>
        </w:r>
      </w:ins>
      <w:ins w:id="150" w:author="Grace Reeves" w:date="2016-12-30T16:30:00Z">
        <w:r w:rsidR="00E76BDE">
          <w:t xml:space="preserve"> </w:t>
        </w:r>
      </w:ins>
      <w:ins w:id="151" w:author="Grace Reeves" w:date="2016-12-30T17:17:00Z">
        <w:r w:rsidR="00E813BC">
          <w:t xml:space="preserve">Case Processing and Review conducts case reviews, issues Notices of Proposed Assessments, and administers the Certified Audit and Voluntary Disclosure programs. Program Training </w:t>
        </w:r>
      </w:ins>
      <w:ins w:id="152" w:author="Grace Reeves" w:date="2016-12-30T17:21:00Z">
        <w:r w:rsidR="00E813BC">
          <w:t xml:space="preserve">conducts needs analyses and </w:t>
        </w:r>
      </w:ins>
      <w:ins w:id="153" w:author="Grace Reeves" w:date="2016-12-30T17:17:00Z">
        <w:r w:rsidR="00E813BC">
          <w:t>develops and delivers training</w:t>
        </w:r>
      </w:ins>
      <w:ins w:id="154" w:author="Grace Reeves" w:date="2016-12-30T17:21:00Z">
        <w:r w:rsidR="00E813BC">
          <w:t xml:space="preserve"> </w:t>
        </w:r>
      </w:ins>
      <w:ins w:id="155" w:author="Grace Reeves" w:date="2016-12-30T17:22:00Z">
        <w:r w:rsidR="00E813BC">
          <w:t xml:space="preserve">in response </w:t>
        </w:r>
      </w:ins>
      <w:ins w:id="156" w:author="Grace Reeves" w:date="2016-12-30T17:21:00Z">
        <w:r w:rsidR="00E813BC">
          <w:t xml:space="preserve">to the </w:t>
        </w:r>
      </w:ins>
      <w:ins w:id="157" w:author="Grace Reeves" w:date="2016-12-30T17:17:00Z">
        <w:r w:rsidR="00E813BC">
          <w:t>program</w:t>
        </w:r>
      </w:ins>
      <w:ins w:id="158" w:author="Grace Reeves" w:date="2016-12-30T17:22:00Z">
        <w:r w:rsidR="00E813BC">
          <w:t xml:space="preserve">’s </w:t>
        </w:r>
      </w:ins>
      <w:ins w:id="159" w:author="Grace Reeves" w:date="2016-12-30T17:23:00Z">
        <w:r w:rsidR="00E813BC">
          <w:t>requirements</w:t>
        </w:r>
      </w:ins>
      <w:ins w:id="160" w:author="Grace Reeves" w:date="2016-12-30T17:21:00Z">
        <w:r w:rsidR="00E813BC">
          <w:t>.</w:t>
        </w:r>
      </w:ins>
    </w:p>
    <w:p w:rsidR="00833BAD" w:rsidRDefault="00410EA3" w:rsidP="00E76BDE">
      <w:pPr>
        <w:pStyle w:val="NormalWeb"/>
        <w:rPr>
          <w:ins w:id="161" w:author="Grace Reeves" w:date="2016-12-30T16:33:00Z"/>
        </w:rPr>
      </w:pPr>
      <w:ins w:id="162" w:author="Grace Reeves" w:date="2016-12-30T16:23:00Z">
        <w:r>
          <w:t>Financial Management</w:t>
        </w:r>
      </w:ins>
      <w:ins w:id="163" w:author="Grace Reeves" w:date="2016-12-30T16:32:00Z">
        <w:r w:rsidR="00E76BDE">
          <w:t xml:space="preserve"> provides analytical</w:t>
        </w:r>
      </w:ins>
      <w:ins w:id="164" w:author="Grace Reeves" w:date="2016-12-30T16:34:00Z">
        <w:r w:rsidR="00833BAD">
          <w:t>, evaluation</w:t>
        </w:r>
      </w:ins>
      <w:ins w:id="165" w:author="Grace Reeves" w:date="2016-12-30T16:32:00Z">
        <w:r w:rsidR="00E76BDE">
          <w:t xml:space="preserve"> </w:t>
        </w:r>
      </w:ins>
      <w:ins w:id="166" w:author="Grace Reeves" w:date="2016-12-30T16:33:00Z">
        <w:r w:rsidR="00E76BDE">
          <w:t xml:space="preserve">and data </w:t>
        </w:r>
      </w:ins>
      <w:ins w:id="167" w:author="Grace Reeves" w:date="2016-12-30T16:32:00Z">
        <w:r w:rsidR="00E76BDE">
          <w:t>services to</w:t>
        </w:r>
      </w:ins>
      <w:ins w:id="168" w:author="Grace Reeves" w:date="2016-12-30T16:33:00Z">
        <w:r w:rsidR="00E76BDE">
          <w:t xml:space="preserve"> ensure effective and effi</w:t>
        </w:r>
        <w:r w:rsidR="00833BAD">
          <w:t xml:space="preserve">cient use of program resources. </w:t>
        </w:r>
      </w:ins>
    </w:p>
    <w:p w:rsidR="00833BAD" w:rsidRDefault="00833BAD" w:rsidP="00E76BDE">
      <w:pPr>
        <w:pStyle w:val="NormalWeb"/>
        <w:rPr>
          <w:ins w:id="169" w:author="Grace Reeves" w:date="2016-12-30T16:39:00Z"/>
        </w:rPr>
      </w:pPr>
      <w:ins w:id="170" w:author="Grace Reeves" w:date="2016-12-30T16:34:00Z">
        <w:r>
          <w:t xml:space="preserve">Planning and Performance </w:t>
        </w:r>
      </w:ins>
      <w:ins w:id="171" w:author="Grace Reeves" w:date="2016-12-30T16:35:00Z">
        <w:r>
          <w:t xml:space="preserve">Measures </w:t>
        </w:r>
      </w:ins>
      <w:ins w:id="172" w:author="Grace Reeves" w:date="2016-12-30T16:36:00Z">
        <w:r>
          <w:t>offers</w:t>
        </w:r>
      </w:ins>
      <w:ins w:id="173" w:author="Grace Reeves" w:date="2016-12-30T16:35:00Z">
        <w:r>
          <w:t xml:space="preserve"> support and assistance </w:t>
        </w:r>
      </w:ins>
      <w:ins w:id="174" w:author="Grace Reeves" w:date="2016-12-30T16:36:00Z">
        <w:r>
          <w:t xml:space="preserve">by </w:t>
        </w:r>
      </w:ins>
      <w:ins w:id="175" w:author="Grace Reeves" w:date="2016-12-30T16:35:00Z">
        <w:r>
          <w:t xml:space="preserve">providing information </w:t>
        </w:r>
      </w:ins>
      <w:ins w:id="176" w:author="Grace Reeves" w:date="2016-12-30T16:37:00Z">
        <w:r>
          <w:t xml:space="preserve">needed </w:t>
        </w:r>
      </w:ins>
      <w:ins w:id="177" w:author="Grace Reeves" w:date="2016-12-30T16:35:00Z">
        <w:r>
          <w:t xml:space="preserve">in strategic planning and performance measurement. </w:t>
        </w:r>
      </w:ins>
    </w:p>
    <w:p w:rsidR="00BD24E0" w:rsidRDefault="00BD24E0" w:rsidP="00E76BDE">
      <w:pPr>
        <w:pStyle w:val="NormalWeb"/>
        <w:rPr>
          <w:ins w:id="178" w:author="Grace Reeves" w:date="2016-12-30T17:14:00Z"/>
        </w:rPr>
      </w:pPr>
      <w:ins w:id="179" w:author="Grace Reeves" w:date="2016-12-30T16:39:00Z">
        <w:r>
          <w:t>Program Dev</w:t>
        </w:r>
        <w:r w:rsidR="008A59A2">
          <w:t xml:space="preserve">elopment and Support reviews proposed legislation </w:t>
        </w:r>
      </w:ins>
      <w:ins w:id="180" w:author="Grace Reeves" w:date="2016-12-30T17:14:00Z">
        <w:r w:rsidR="00DD66DE">
          <w:t xml:space="preserve">for GTA impacts </w:t>
        </w:r>
      </w:ins>
      <w:ins w:id="181" w:author="Grace Reeves" w:date="2016-12-30T17:12:00Z">
        <w:r w:rsidR="00DD66DE">
          <w:t xml:space="preserve">and coordinates implementation of law changes and </w:t>
        </w:r>
      </w:ins>
      <w:ins w:id="182" w:author="Grace Reeves" w:date="2016-12-30T17:13:00Z">
        <w:r w:rsidR="00DD66DE">
          <w:t xml:space="preserve">tax </w:t>
        </w:r>
      </w:ins>
      <w:ins w:id="183" w:author="Grace Reeves" w:date="2016-12-30T17:12:00Z">
        <w:r w:rsidR="00DD66DE">
          <w:t xml:space="preserve">forms. </w:t>
        </w:r>
      </w:ins>
    </w:p>
    <w:p w:rsidR="00E813BC" w:rsidRPr="00833BAD" w:rsidRDefault="00E813BC" w:rsidP="00E76BDE">
      <w:pPr>
        <w:pStyle w:val="NormalWeb"/>
        <w:rPr>
          <w:ins w:id="184" w:author="Grace Reeves" w:date="2016-12-30T16:32:00Z"/>
          <w:rFonts w:ascii="Arial" w:hAnsi="Arial" w:cs="Arial"/>
          <w:color w:val="375269"/>
          <w:spacing w:val="12"/>
          <w:sz w:val="24"/>
          <w:szCs w:val="24"/>
          <w:rPrChange w:id="185" w:author="Grace Reeves" w:date="2016-12-30T16:34:00Z">
            <w:rPr>
              <w:ins w:id="186" w:author="Grace Reeves" w:date="2016-12-30T16:32:00Z"/>
              <w:rFonts w:ascii="Arial" w:hAnsi="Arial" w:cs="Arial"/>
              <w:color w:val="375269"/>
              <w:spacing w:val="12"/>
            </w:rPr>
          </w:rPrChange>
        </w:rPr>
      </w:pPr>
      <w:ins w:id="187" w:author="Grace Reeves" w:date="2016-12-30T17:14:00Z">
        <w:r>
          <w:t xml:space="preserve">Taxpayer Education and Communication </w:t>
        </w:r>
      </w:ins>
      <w:ins w:id="188" w:author="Grace Reeves" w:date="2016-12-30T17:16:00Z">
        <w:r>
          <w:t xml:space="preserve">supports education efforts and </w:t>
        </w:r>
      </w:ins>
      <w:ins w:id="189" w:author="Grace Reeves" w:date="2016-12-30T17:14:00Z">
        <w:r>
          <w:t xml:space="preserve">ensures consistency and clarity in program communications. </w:t>
        </w:r>
      </w:ins>
    </w:p>
    <w:p w:rsidR="00615BAD" w:rsidRDefault="00615BAD">
      <w:pPr>
        <w:rPr>
          <w:ins w:id="190" w:author="Grace Reeves" w:date="2016-12-30T17:23:00Z"/>
        </w:rPr>
      </w:pPr>
    </w:p>
    <w:p w:rsidR="00615BAD" w:rsidRDefault="00AF619E">
      <w:pPr>
        <w:rPr>
          <w:ins w:id="191" w:author="Grace Reeves" w:date="2016-12-30T17:23:00Z"/>
        </w:rPr>
      </w:pPr>
      <w:ins w:id="192" w:author="Grace Reeves" w:date="2016-12-30T17:23:00Z">
        <w:r>
          <w:t>Goal</w:t>
        </w:r>
      </w:ins>
    </w:p>
    <w:p w:rsidR="00615BAD" w:rsidRPr="005D6620" w:rsidRDefault="003B495F">
      <w:ins w:id="193" w:author="Grace Reeves" w:date="2017-01-03T16:31:00Z">
        <w:r>
          <w:t>P</w:t>
        </w:r>
      </w:ins>
      <w:ins w:id="194" w:author="Grace Reeves" w:date="2016-12-30T17:23:00Z">
        <w:r w:rsidR="00E84194">
          <w:t>rovide timely</w:t>
        </w:r>
      </w:ins>
      <w:ins w:id="195" w:author="Grace Reeves" w:date="2017-01-03T16:32:00Z">
        <w:r>
          <w:t xml:space="preserve"> and</w:t>
        </w:r>
      </w:ins>
      <w:ins w:id="196" w:author="Grace Reeves" w:date="2016-12-30T17:23:00Z">
        <w:r w:rsidR="00E84194">
          <w:t xml:space="preserve"> effective support to all processes within the program.</w:t>
        </w:r>
      </w:ins>
    </w:p>
    <w:sectPr w:rsidR="00615BAD" w:rsidRPr="005D6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ace Reeves">
    <w15:presenceInfo w15:providerId="AD" w15:userId="S-1-5-21-2907210535-2448185442-2682557966-35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661"/>
    <w:rsid w:val="000704D1"/>
    <w:rsid w:val="000F3923"/>
    <w:rsid w:val="001A42E1"/>
    <w:rsid w:val="001C5CEA"/>
    <w:rsid w:val="00200B10"/>
    <w:rsid w:val="00221CC1"/>
    <w:rsid w:val="002254F6"/>
    <w:rsid w:val="00232314"/>
    <w:rsid w:val="002C01DB"/>
    <w:rsid w:val="00375ECD"/>
    <w:rsid w:val="003B38C1"/>
    <w:rsid w:val="003B495F"/>
    <w:rsid w:val="003B7D79"/>
    <w:rsid w:val="00410EA3"/>
    <w:rsid w:val="004A286E"/>
    <w:rsid w:val="004E7C42"/>
    <w:rsid w:val="0050579D"/>
    <w:rsid w:val="005D6620"/>
    <w:rsid w:val="005E4D61"/>
    <w:rsid w:val="00615BAD"/>
    <w:rsid w:val="00663142"/>
    <w:rsid w:val="006B3F18"/>
    <w:rsid w:val="006B5B7C"/>
    <w:rsid w:val="006C0144"/>
    <w:rsid w:val="006C4BE1"/>
    <w:rsid w:val="00710B8C"/>
    <w:rsid w:val="007D199E"/>
    <w:rsid w:val="00833414"/>
    <w:rsid w:val="00833BAD"/>
    <w:rsid w:val="00834AC6"/>
    <w:rsid w:val="008A59A2"/>
    <w:rsid w:val="00A64A58"/>
    <w:rsid w:val="00A70628"/>
    <w:rsid w:val="00AF619E"/>
    <w:rsid w:val="00BD24E0"/>
    <w:rsid w:val="00C34E69"/>
    <w:rsid w:val="00D662A3"/>
    <w:rsid w:val="00D83C91"/>
    <w:rsid w:val="00D91661"/>
    <w:rsid w:val="00DD66DE"/>
    <w:rsid w:val="00E068CE"/>
    <w:rsid w:val="00E2144C"/>
    <w:rsid w:val="00E340E2"/>
    <w:rsid w:val="00E474AC"/>
    <w:rsid w:val="00E76BDE"/>
    <w:rsid w:val="00E813BC"/>
    <w:rsid w:val="00E84194"/>
    <w:rsid w:val="00ED413B"/>
    <w:rsid w:val="00F51469"/>
    <w:rsid w:val="00F67135"/>
    <w:rsid w:val="00F9448F"/>
    <w:rsid w:val="00FE2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C8BAB"/>
  <w15:chartTrackingRefBased/>
  <w15:docId w15:val="{F3026201-6535-4A9D-AFC8-424A5C7FF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68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8CE"/>
    <w:rPr>
      <w:rFonts w:ascii="Segoe UI" w:hAnsi="Segoe UI" w:cs="Segoe UI"/>
      <w:sz w:val="18"/>
      <w:szCs w:val="18"/>
    </w:rPr>
  </w:style>
  <w:style w:type="paragraph" w:styleId="NormalWeb">
    <w:name w:val="Normal (Web)"/>
    <w:basedOn w:val="Normal"/>
    <w:uiPriority w:val="99"/>
    <w:unhideWhenUsed/>
    <w:rsid w:val="00E76BDE"/>
    <w:pPr>
      <w:spacing w:before="150" w:after="150" w:line="375" w:lineRule="atLeast"/>
    </w:pPr>
    <w:rPr>
      <w:rFonts w:ascii="Times New Roman" w:eastAsia="Times New Roman" w:hAnsi="Times New Roman" w:cs="Times New Roman"/>
      <w:sz w:val="21"/>
      <w:szCs w:val="21"/>
    </w:rPr>
  </w:style>
  <w:style w:type="character" w:styleId="Strong">
    <w:name w:val="Strong"/>
    <w:basedOn w:val="DefaultParagraphFont"/>
    <w:uiPriority w:val="22"/>
    <w:qFormat/>
    <w:rsid w:val="00E76B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1567769">
      <w:bodyDiv w:val="1"/>
      <w:marLeft w:val="0"/>
      <w:marRight w:val="0"/>
      <w:marTop w:val="0"/>
      <w:marBottom w:val="0"/>
      <w:divBdr>
        <w:top w:val="none" w:sz="0" w:space="0" w:color="auto"/>
        <w:left w:val="none" w:sz="0" w:space="0" w:color="auto"/>
        <w:bottom w:val="none" w:sz="0" w:space="0" w:color="auto"/>
        <w:right w:val="none" w:sz="0" w:space="0" w:color="auto"/>
      </w:divBdr>
      <w:divsChild>
        <w:div w:id="1782727997">
          <w:marLeft w:val="0"/>
          <w:marRight w:val="0"/>
          <w:marTop w:val="0"/>
          <w:marBottom w:val="0"/>
          <w:divBdr>
            <w:top w:val="none" w:sz="0" w:space="0" w:color="auto"/>
            <w:left w:val="none" w:sz="0" w:space="0" w:color="auto"/>
            <w:bottom w:val="none" w:sz="0" w:space="0" w:color="auto"/>
            <w:right w:val="none" w:sz="0" w:space="0" w:color="auto"/>
          </w:divBdr>
          <w:divsChild>
            <w:div w:id="1596936717">
              <w:marLeft w:val="0"/>
              <w:marRight w:val="0"/>
              <w:marTop w:val="0"/>
              <w:marBottom w:val="0"/>
              <w:divBdr>
                <w:top w:val="none" w:sz="0" w:space="0" w:color="auto"/>
                <w:left w:val="none" w:sz="0" w:space="0" w:color="auto"/>
                <w:bottom w:val="none" w:sz="0" w:space="0" w:color="auto"/>
                <w:right w:val="none" w:sz="0" w:space="0" w:color="auto"/>
              </w:divBdr>
              <w:divsChild>
                <w:div w:id="152189715">
                  <w:marLeft w:val="0"/>
                  <w:marRight w:val="0"/>
                  <w:marTop w:val="0"/>
                  <w:marBottom w:val="0"/>
                  <w:divBdr>
                    <w:top w:val="none" w:sz="0" w:space="0" w:color="auto"/>
                    <w:left w:val="none" w:sz="0" w:space="0" w:color="auto"/>
                    <w:bottom w:val="none" w:sz="0" w:space="0" w:color="auto"/>
                    <w:right w:val="none" w:sz="0" w:space="0" w:color="auto"/>
                  </w:divBdr>
                  <w:divsChild>
                    <w:div w:id="1927184026">
                      <w:marLeft w:val="0"/>
                      <w:marRight w:val="0"/>
                      <w:marTop w:val="0"/>
                      <w:marBottom w:val="0"/>
                      <w:divBdr>
                        <w:top w:val="none" w:sz="0" w:space="0" w:color="auto"/>
                        <w:left w:val="none" w:sz="0" w:space="0" w:color="auto"/>
                        <w:bottom w:val="none" w:sz="0" w:space="0" w:color="auto"/>
                        <w:right w:val="none" w:sz="0" w:space="0" w:color="auto"/>
                      </w:divBdr>
                      <w:divsChild>
                        <w:div w:id="917596374">
                          <w:marLeft w:val="0"/>
                          <w:marRight w:val="0"/>
                          <w:marTop w:val="0"/>
                          <w:marBottom w:val="0"/>
                          <w:divBdr>
                            <w:top w:val="none" w:sz="0" w:space="0" w:color="auto"/>
                            <w:left w:val="none" w:sz="0" w:space="0" w:color="auto"/>
                            <w:bottom w:val="none" w:sz="0" w:space="0" w:color="auto"/>
                            <w:right w:val="none" w:sz="0" w:space="0" w:color="auto"/>
                          </w:divBdr>
                          <w:divsChild>
                            <w:div w:id="98525949">
                              <w:marLeft w:val="0"/>
                              <w:marRight w:val="0"/>
                              <w:marTop w:val="0"/>
                              <w:marBottom w:val="0"/>
                              <w:divBdr>
                                <w:top w:val="none" w:sz="0" w:space="0" w:color="auto"/>
                                <w:left w:val="none" w:sz="0" w:space="0" w:color="auto"/>
                                <w:bottom w:val="none" w:sz="0" w:space="0" w:color="auto"/>
                                <w:right w:val="none" w:sz="0" w:space="0" w:color="auto"/>
                              </w:divBdr>
                              <w:divsChild>
                                <w:div w:id="1380281336">
                                  <w:marLeft w:val="0"/>
                                  <w:marRight w:val="0"/>
                                  <w:marTop w:val="75"/>
                                  <w:marBottom w:val="0"/>
                                  <w:divBdr>
                                    <w:top w:val="none" w:sz="0" w:space="0" w:color="auto"/>
                                    <w:left w:val="none" w:sz="0" w:space="0" w:color="auto"/>
                                    <w:bottom w:val="none" w:sz="0" w:space="0" w:color="auto"/>
                                    <w:right w:val="none" w:sz="0" w:space="0" w:color="auto"/>
                                  </w:divBdr>
                                  <w:divsChild>
                                    <w:div w:id="1112476181">
                                      <w:marLeft w:val="0"/>
                                      <w:marRight w:val="0"/>
                                      <w:marTop w:val="0"/>
                                      <w:marBottom w:val="0"/>
                                      <w:divBdr>
                                        <w:top w:val="none" w:sz="0" w:space="0" w:color="auto"/>
                                        <w:left w:val="none" w:sz="0" w:space="0" w:color="auto"/>
                                        <w:bottom w:val="none" w:sz="0" w:space="0" w:color="auto"/>
                                        <w:right w:val="none" w:sz="0" w:space="0" w:color="auto"/>
                                      </w:divBdr>
                                      <w:divsChild>
                                        <w:div w:id="13293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CD7841-E7CD-4ECA-9384-7BFE4D0EFC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4</Pages>
  <Words>1079</Words>
  <Characters>6153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Bobbie Cone</dc:creator>
  <cp:keywords/>
  <dc:description/>
  <cp:lastModifiedBy>Grace Reeves</cp:lastModifiedBy>
  <cp:revision>19</cp:revision>
  <cp:lastPrinted>2017-01-03T21:35:00Z</cp:lastPrinted>
  <dcterms:created xsi:type="dcterms:W3CDTF">2016-12-02T22:14:00Z</dcterms:created>
  <dcterms:modified xsi:type="dcterms:W3CDTF">2017-01-03T22:25:00Z</dcterms:modified>
</cp:coreProperties>
</file>